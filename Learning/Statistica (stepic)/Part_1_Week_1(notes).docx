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Мой день 1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10.05.2020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Уроки: 1.1-1.5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Генеральная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совокупность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(от лат. generis — общий, родовой) —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совокупность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всех объектов (единиц), относительно которых предполагается делать выводы при изучении конкретной задачи. Далее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Репрезентативная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– это такая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которой все основные признаки генеральной совокупности, из которой извлечена данная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представлены приблизительно в той же пропорции или с той же частотой, с которой данный признак выступает в этой генеральной совокупности.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Унимодальное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это</w:t>
      </w:r>
      <w:sdt>
        <w:sdtPr>
          <w:tag w:val="goog_rdk_0"/>
        </w:sdtPr>
        <w:sdtContent>
          <w:ins w:author="Artem V" w:id="0" w:date="2020-09-29T11:40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распределение имеющее только одну моду (т.е. один "пик").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Типичный пример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это нормальное распределение.</w:t>
            </w:r>
          </w:ins>
        </w:sdtContent>
      </w:sdt>
      <w:sdt>
        <w:sdtPr>
          <w:tag w:val="goog_rdk_1"/>
        </w:sdtPr>
        <w:sdtContent>
          <w:r w:rsidDel="00000000" w:rsidR="00000000" w:rsidRPr="00000000">
            <w:rPr>
              <w:rtl w:val="0"/>
            </w:rPr>
          </w:r>
        </w:sdtContent>
      </w:sdt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Способы репрезентативной выборки: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Простая случайная выборка (simple random sample)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Стратифицированная выборка (stratified sample) – разделение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страты (группы) а оттуда уже делается случайная выборка.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Групповая выборка (cluster sample) – похожие группы выбираются из выборки и далее делается случайная выборка (например, районы одного города)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переменных: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Количественные – измеряемое (например, рост):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Непрерывные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переменная принимает любое значение на опр. промежутке;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Дискретные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только </w:t>
      </w:r>
      <w:sdt>
        <w:sdtPr>
          <w:tag w:val="goog_rdk_2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rendel malinov" w:id="2" w:date="2021-10-09T19:03:38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определенные значения (3.5 ребенка в семье 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rendel malinov" w:id="2" w:date="2021-10-09T19:03:38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не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rendel malinov" w:id="2" w:date="2021-10-09T19:03:38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 будет).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5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rendel malinov" w:id="2" w:date="2021-10-09T19:03:38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Номинативные (= качественные) – разделение испытуемых на группы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цифры как маркеры (например: 1 -женщины, 2 – мужчины). Цифры как имена групп, не для расчетов.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Ранговые – похоже на номинативные, только возможны сравнения (быстрее</w:t>
      </w:r>
      <w:sdt>
        <w:sdtPr>
          <w:tag w:val="goog_rdk_6"/>
        </w:sdtPr>
        <w:sdtContent>
          <w:ins w:author="Artem V" w:id="3" w:date="2020-09-29T11:42:3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ins>
        </w:sdtContent>
      </w:sdt>
      <w:sdt>
        <w:sdtPr>
          <w:tag w:val="goog_rdk_7"/>
        </w:sdtPr>
        <w:sdtContent>
          <w:del w:author="Artem V" w:id="3" w:date="2020-09-29T11:42:3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\ 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медленнее и т.п.)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Описательная статистика, типы:</w:t>
      </w:r>
    </w:p>
    <w:sdt>
      <w:sdtPr>
        <w:tag w:val="goog_rdk_8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Меры центральной тенденции – узкий диапазон, высокие значения: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1440" w:right="0" w:hanging="360"/>
                <w:jc w:val="left"/>
              </w:pPr>
            </w:pPrChange>
          </w:pPr>
          <w:sdt>
            <w:sdtPr>
              <w:tag w:val="goog_rdk_9"/>
            </w:sdtPr>
            <w:sdtContent>
              <w:r w:rsidDel="00000000" w:rsidR="00000000" w:rsidRPr="00000000">
                <w:rPr>
                  <w:b w:val="1"/>
                  <w:i w:val="1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  <w:rPrChange w:author="Artem V" w:id="5" w:date="2020-09-29T11:41:23Z">
                    <w:rPr>
                      <w:rFonts w:ascii="Calibri" w:cs="Calibri" w:eastAsia="Calibri" w:hAnsi="Calibri"/>
                      <w:b w:val="0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Мода </w:t>
              </w:r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(mode)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значение измеряемого признака, которое встречается максимально часто. График </w:t>
          </w:r>
          <w:hyperlink r:id="rId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Dot Plot (точечный график)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поможет;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>
              <w:del w:author="Crendel malinov" w:id="9" w:date="2021-10-09T19:04:07Z"/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1440" w:right="0" w:hanging="360"/>
                <w:jc w:val="left"/>
              </w:pPr>
            </w:pPrChange>
          </w:pPr>
          <w:sdt>
            <w:sdtPr>
              <w:tag w:val="goog_rdk_11"/>
            </w:sdtPr>
            <w:sdtContent>
              <w:r w:rsidDel="00000000" w:rsidR="00000000" w:rsidRPr="00000000">
                <w:rPr>
                  <w:b w:val="1"/>
                  <w:i w:val="1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  <w:rPrChange w:author="Artem V" w:id="6" w:date="2020-09-29T11:41:25Z">
                    <w:rPr>
                      <w:rFonts w:ascii="Calibri" w:cs="Calibri" w:eastAsia="Calibri" w:hAnsi="Calibri"/>
                      <w:b w:val="0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Медиана</w:t>
              </w:r>
            </w:sdtContent>
          </w:sdt>
          <w:sdt>
            <w:sdtPr>
              <w:tag w:val="goog_rdk_12"/>
            </w:sdtPr>
            <w:sdtContent>
              <w:ins w:author="Artem V" w:id="7" w:date="2020-09-29T11:41:29Z"/>
              <w:sdt>
                <w:sdtPr>
                  <w:tag w:val="goog_rdk_13"/>
                </w:sdtPr>
                <w:sdtContent>
                  <w:ins w:author="Artem V" w:id="7" w:date="2020-09-29T11:41:29Z">
                    <w:r w:rsidDel="00000000" w:rsidR="00000000" w:rsidRPr="00000000">
                      <w:rPr>
                        <w:b w:val="1"/>
                        <w:i w:val="1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0"/>
                        <w:rPrChange w:author="Artem V" w:id="6" w:date="2020-09-29T11:41:25Z">
                          <w:rPr>
                            <w:rFonts w:ascii="Calibri" w:cs="Calibri" w:eastAsia="Calibri" w:hAnsi="Calibri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ins>
                </w:sdtContent>
              </w:sdt>
              <w:ins w:author="Artem V" w:id="7" w:date="2020-09-29T11:41:29Z"/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(median)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значение признака, которое делит упорядоченное (по возрастанию</w:t>
          </w:r>
          <w:sdt>
            <w:sdtPr>
              <w:tag w:val="goog_rdk_14"/>
            </w:sdtPr>
            <w:sdtContent>
              <w:ins w:author="Artem V" w:id="8" w:date="2020-09-29T11:41:41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/</w:t>
                </w:r>
              </w:ins>
            </w:sdtContent>
          </w:sdt>
          <w:sdt>
            <w:sdtPr>
              <w:tag w:val="goog_rdk_15"/>
            </w:sdtPr>
            <w:sdtContent>
              <w:del w:author="Artem V" w:id="8" w:date="2020-09-29T11:41:41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\</w:delText>
                </w:r>
              </w:del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убыванию) множество данных пополам. Если в середине 2 значения оказываются в случае с как с четными числами, </w:t>
          </w:r>
          <w:sdt>
            <w:sdtPr>
              <w:tag w:val="goog_rdk_16"/>
            </w:sdtPr>
            <w:sdtContent>
              <w:ins w:author="Crendel malinov" w:id="9" w:date="2021-10-09T19:04:07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лорроллгорвемцаб</w:t>
                </w:r>
              </w:ins>
            </w:sdtContent>
          </w:sdt>
          <w:sdt>
            <w:sdtPr>
              <w:tag w:val="goog_rdk_17"/>
            </w:sdtPr>
            <w:sdtContent>
              <w:del w:author="Crendel malinov" w:id="9" w:date="2021-10-09T19:04:07Z"/>
              <w:sdt>
                <w:sdtPr>
                  <w:tag w:val="goog_rdk_18"/>
                </w:sdtPr>
                <w:sdtContent>
                  <w:del w:author="Crendel malinov" w:id="9" w:date="2021-10-09T19:04:07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  <w:rPrChange w:author="Crendel malinov" w:id="10" w:date="2021-10-09T19:03:53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delText xml:space="preserve">то находится среднее значение этих двух цифр (с</w:delText>
                    </w:r>
                  </w:del>
                </w:sdtContent>
              </w:sdt>
              <w:del w:author="Crendel malinov" w:id="9" w:date="2021-10-09T19:04:07Z"/>
            </w:sdtContent>
          </w:sdt>
          <w:sdt>
            <w:sdtPr>
              <w:tag w:val="goog_rdk_19"/>
            </w:sdtPr>
            <w:sdtContent>
              <w:ins w:author="Крістіна Валентинівна Побережна" w:id="11" w:date="2021-11-15T22:43:49Z">
                <w:sdt>
                  <w:sdtPr>
                    <w:tag w:val="goog_rdk_20"/>
                  </w:sdtPr>
                  <w:sdtContent>
                    <w:del w:author="Crendel malinov" w:id="9" w:date="2021-10-09T19:04:07Z"/>
                  </w:sdtContent>
                </w:sdt>
              </w:ins>
              <w:sdt>
                <w:sdtPr>
                  <w:tag w:val="goog_rdk_21"/>
                </w:sdtPr>
                <w:sdtContent>
                  <w:ins w:author="Крістіна Валентинівна Побережна" w:id="11" w:date="2021-11-15T22:43:49Z">
                    <w:del w:author="Crendel malinov" w:id="9" w:date="2021-10-09T19:04:07Z">
                      <w:r w:rsidDel="00000000" w:rsidR="00000000" w:rsidRPr="00000000">
                        <w:rPr>
                          <w:rFonts w:ascii="Calibri" w:cs="Calibri" w:eastAsia="Calibri" w:hAnsi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single"/>
                          <w:shd w:fill="auto" w:val="clear"/>
                          <w:vertAlign w:val="baseline"/>
                          <w:rtl w:val="0"/>
                          <w:rPrChange w:author="Crendel malinov" w:id="10" w:date="2021-10-09T19:03:53Z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w:rPrChange>
                        </w:rPr>
                        <w:delText xml:space="preserve"> CD</w:delText>
                      </w:r>
                    </w:del>
                  </w:ins>
                </w:sdtContent>
              </w:sdt>
              <w:ins w:author="Крістіна Валентинівна Побережна" w:id="11" w:date="2021-11-15T22:43:49Z">
                <w:del w:author="Crendel malinov" w:id="9" w:date="2021-10-09T19:04:07Z"/>
              </w:ins>
            </w:sdtContent>
          </w:sdt>
          <w:sdt>
            <w:sdtPr>
              <w:tag w:val="goog_rdk_22"/>
            </w:sdtPr>
            <w:sdtContent>
              <w:del w:author="Crendel malinov" w:id="9" w:date="2021-10-09T19:04:07Z"/>
              <w:sdt>
                <w:sdtPr>
                  <w:tag w:val="goog_rdk_23"/>
                </w:sdtPr>
                <w:sdtContent>
                  <w:del w:author="Crendel malinov" w:id="9" w:date="2021-10-09T19:04:07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  <w:rPrChange w:author="Crendel malinov" w:id="10" w:date="2021-10-09T19:03:53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delText xml:space="preserve">уммируются цифры и делятся на 2);</w:delText>
                    </w:r>
                  </w:del>
                </w:sdtContent>
              </w:sdt>
              <w:del w:author="Crendel malinov" w:id="9" w:date="2021-10-09T19:04:07Z"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del>
            </w:sdtContent>
          </w:sdt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2160" w:right="0" w:hanging="18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1440" w:right="0" w:hanging="360"/>
                <w:jc w:val="left"/>
              </w:pPr>
            </w:pPrChange>
          </w:pPr>
          <w:sdt>
            <w:sdtPr>
              <w:tag w:val="goog_rdk_26"/>
            </w:sdtPr>
            <w:sdtContent>
              <w:r w:rsidDel="00000000" w:rsidR="00000000" w:rsidRPr="00000000">
                <w:rPr>
                  <w:b w:val="1"/>
                  <w:i w:val="1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  <w:rPrChange w:author="Artem V" w:id="12" w:date="2020-09-29T11:41:34Z">
                    <w:rPr>
                      <w:rFonts w:ascii="Calibri" w:cs="Calibri" w:eastAsia="Calibri" w:hAnsi="Calibri"/>
                      <w:b w:val="0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Среднее значение</w:t>
              </w:r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сумма всех значений измеренного признака делится на количество измеренных значений. (переменная = «Х» с черточкой «-» вверху используется для среднего значения из выборки, а для 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генеральной совокупности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латинская буква М). </w:t>
          </w:r>
          <w:hyperlink r:id="rId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Свойства.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Меры изменчивости – вариативность, широкий диапазон, значения менее высокие как правило, чем в первом случае: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1440" w:right="0" w:hanging="360"/>
                <w:jc w:val="left"/>
              </w:pPr>
            </w:pPrChange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Размах (range)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разность максимального и минимального значения (R = X max – X min), недостаток способа в том, что при добавлении сильно отличающегося значения данные меняются сильно и могут быть некорректные;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Crendel malinov" w:id="4" w:date="2021-10-09T19:04:19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Crendel malinov" w:id="0" w:date="2021-10-09T19:04:19Z">
              <w:pPr>
                <w:keepNext w:val="0"/>
                <w:keepLines w:val="0"/>
                <w:pageBreakBefore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1440" w:right="0" w:hanging="360"/>
                <w:jc w:val="left"/>
              </w:pPr>
            </w:pPrChange>
          </w:pPr>
          <w:hyperlink r:id="rId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Дисперсия (variance)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средний квадрат отклонений индивидуальных значений признака от их средней величины</w:t>
            <w:tab/>
            <w:tab/>
            <w:tab/>
            <w:t xml:space="preserve">так</w:t>
          </w:r>
          <w:sdt>
            <w:sdtPr>
              <w:tag w:val="goog_rdk_30"/>
            </w:sdtPr>
            <w:sdtContent>
              <w:del w:author="Artem V" w:id="13" w:date="2020-10-01T11:43:06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 </w:delText>
                </w:r>
              </w:del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же n-1. И выведем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среднее</w:t>
          </w:r>
          <w:sdt>
            <w:sdtPr>
              <w:tag w:val="goog_rdk_31"/>
            </w:sdtPr>
            <w:sdtContent>
              <w:ins w:author="Artem V" w:id="14" w:date="2020-09-29T11:41:45Z"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ins>
            </w:sdtContent>
          </w:sdt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(стандартное) отклонение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sd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= квадратный корень дисперсии. </w:t>
          </w:r>
          <w:hyperlink r:id="rId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Свойства дисперсии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если добавить новое значение после расчетов, то дисперсия</w:t>
          </w:r>
          <w:sdt>
            <w:sdtPr>
              <w:tag w:val="goog_rdk_32"/>
            </w:sdtPr>
            <w:sdtContent>
              <w:ins w:author="Artem V" w:id="15" w:date="2020-09-29T11:41:47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ins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(D) и среднее отклонение (sd) не изменяться. А если умножить, то изменяться на умноженное кол-во раз.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149452</wp:posOffset>
                </wp:positionV>
                <wp:extent cx="596774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74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Мой день 2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11.05.2020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Уроки: 1.6-1.9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</w:t>
      </w:r>
      <w:sdt>
        <w:sdtPr>
          <w:tag w:val="goog_rdk_34"/>
        </w:sdtPr>
        <w:sdtContent>
          <w:ins w:author="Top Magic" w:id="16" w:date="2020-08-26T10:08:45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</w:t>
            </w:r>
          </w:ins>
        </w:sdtContent>
      </w:sdt>
      <w:sdt>
        <w:sdtPr>
          <w:tag w:val="goog_rdk_35"/>
        </w:sdtPr>
        <w:sdtContent>
          <w:del w:author="Top Magic" w:id="16" w:date="2020-08-26T10:08:45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н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тили распределения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Квартили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три точки (значения признака), которые делят упорядоченное множество данных на четыре равные части ( медиана (или 2-й квартиль) на 2 части делит одной точкой, а тут на 4 части 3-мя точками):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Box plot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такой вид диаграммы в удобной форме показывает медиану, нижний и верхний квартили, минимальное и максимальное значение выборки и выбросы.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Нормальное распределение, это: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Унимодальное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Симметричное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hyperlink r:id="rId13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Стандартизация или z-преобразование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преобразование полученных данных в стандартную Z-шкалу (Z-scores) со средним значением = 0 и дисперсией = 1. Что</w:t>
      </w:r>
      <w:sdt>
        <w:sdtPr>
          <w:tag w:val="goog_rdk_36"/>
        </w:sdtPr>
        <w:sdtContent>
          <w:del w:author="Artem V" w:id="17" w:date="2020-09-29T11:43:09Z">
            <w:r w:rsidDel="00000000" w:rsidR="00000000" w:rsidRPr="00000000">
              <w:rPr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tl w:val="0"/>
        </w:rPr>
        <w:t xml:space="preserve">бы привести к такому виду из каждого наблюдения нужно отнять среднее значение и раздели</w:t>
      </w:r>
      <w:sdt>
        <w:sdtPr>
          <w:tag w:val="goog_rdk_37"/>
        </w:sdtPr>
        <w:sdtContent>
          <w:ins w:author="Artem V" w:id="18" w:date="2020-09-29T11:43:29Z">
            <w:r w:rsidDel="00000000" w:rsidR="00000000" w:rsidRPr="00000000">
              <w:rPr>
                <w:rtl w:val="0"/>
              </w:rPr>
              <w:t xml:space="preserve">ть</w:t>
            </w:r>
          </w:ins>
        </w:sdtContent>
      </w:sdt>
      <w:sdt>
        <w:sdtPr>
          <w:tag w:val="goog_rdk_38"/>
        </w:sdtPr>
        <w:sdtContent>
          <w:del w:author="Artem V" w:id="18" w:date="2020-09-29T11:43:29Z">
            <w:r w:rsidDel="00000000" w:rsidR="00000000" w:rsidRPr="00000000">
              <w:rPr>
                <w:rtl w:val="0"/>
              </w:rPr>
              <w:delText xml:space="preserve">в </w:delText>
            </w:r>
          </w:del>
        </w:sdtContent>
      </w:sdt>
      <w:r w:rsidDel="00000000" w:rsidR="00000000" w:rsidRPr="00000000">
        <w:rPr>
          <w:rtl w:val="0"/>
        </w:rPr>
        <w:t xml:space="preserve">на стандартное отклонение.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  <w:color w:val="000000"/>
          <w:sz w:val="19"/>
          <w:szCs w:val="19"/>
          <w:highlight w:val="white"/>
        </w:rPr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Помогает выявить</w:t>
        </w:r>
      </w:hyperlink>
      <w:r w:rsidDel="00000000" w:rsidR="00000000" w:rsidRPr="00000000">
        <w:rPr>
          <w:rtl w:val="0"/>
        </w:rPr>
        <w:t xml:space="preserve"> какой процент наблюдений лежит в абсолютно любом диапазоне, на python: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highlight w:val="white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highlight w:val="white"/>
          <w:rtl w:val="0"/>
        </w:rPr>
        <w:t xml:space="preserve"> st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highlight w:val="white"/>
          <w:rtl w:val="0"/>
        </w:rPr>
        <w:t xml:space="preserve"> - st.norm.cdf(</w:t>
      </w:r>
      <w:r w:rsidDel="00000000" w:rsidR="00000000" w:rsidRPr="00000000">
        <w:rPr>
          <w:rFonts w:ascii="Courier New" w:cs="Courier New" w:eastAsia="Courier New" w:hAnsi="Courier New"/>
          <w:color w:val="006666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«двух» и «трех» сигм: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+-1 сигма = примерно 68%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+-2 сигмы = примерно 95%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+-3 сигмы = примерно 100%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Центральная предельная теорема –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понятное видео</w:t>
        </w:r>
      </w:hyperlink>
      <w:r w:rsidDel="00000000" w:rsidR="00000000" w:rsidRPr="00000000">
        <w:rPr>
          <w:rtl w:val="0"/>
        </w:rPr>
        <w:t xml:space="preserve"> объяснение понятия </w:t>
      </w:r>
    </w:p>
    <w:p w:rsidR="00000000" w:rsidDel="00000000" w:rsidP="00000000" w:rsidRDefault="00000000" w:rsidRPr="00000000" w14:paraId="0000002C">
      <w:pPr>
        <w:pageBreakBefore w:val="0"/>
        <w:rPr/>
      </w:pPr>
      <w:bookmarkStart w:colFirst="0" w:colLast="0" w:name="_heading=h.gjdgxs" w:id="0"/>
      <w:bookmarkEnd w:id="0"/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Сайт с симуляцией данных для центральной предельной теоремы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Стандартная ошибка среднего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стандартное отклонение признаков </w:t>
      </w:r>
      <w:sdt>
        <w:sdtPr>
          <w:tag w:val="goog_rdk_39"/>
        </w:sdtPr>
        <w:sdtContent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  <w:rPrChange w:author="Artem V" w:id="19" w:date="2020-09-29T11:43:55Z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ГС 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делен</w:t>
      </w:r>
      <w:sdt>
        <w:sdtPr>
          <w:tag w:val="goog_rdk_40"/>
        </w:sdtPr>
        <w:sdtContent>
          <w:ins w:author="Artem V" w:id="20" w:date="2020-09-29T11:44:1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ins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ое</w:t>
      </w:r>
      <w:sdt>
        <w:sdtPr>
          <w:tag w:val="goog_rdk_41"/>
        </w:sdtPr>
        <w:sdtContent>
          <w:ins w:author="Artem V" w:id="21" w:date="2020-09-29T11:43:59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(среднее выборочное) на корень числа наблюдений.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hyperlink r:id="rId1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Доверительные интервалы для среднего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95% средних значений имеют интервал 1.98 отклонением который включает в себя </w:t>
      </w:r>
      <w:r w:rsidDel="00000000" w:rsidR="00000000" w:rsidRPr="00000000">
        <w:rPr>
          <w:i w:val="1"/>
          <w:rtl w:val="0"/>
        </w:rPr>
        <w:t xml:space="preserve">ГС. </w:t>
      </w:r>
      <w:r w:rsidDel="00000000" w:rsidR="00000000" w:rsidRPr="00000000">
        <w:rPr>
          <w:rtl w:val="0"/>
        </w:rPr>
        <w:t xml:space="preserve">Подробное объяснение с формулами и на примерах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Мой день 3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12.05.2020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Уроки: 1.10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Идея статистического вывода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Имеем: М (среднее ГС), N (кол-во выборки, уч</w:t>
      </w:r>
      <w:sdt>
        <w:sdtPr>
          <w:tag w:val="goog_rdk_42"/>
        </w:sdtPr>
        <w:sdtContent>
          <w:ins w:author="Илья Мальцев" w:id="22" w:date="2022-03-19T10:44:01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  <w:t xml:space="preserve">астников), Х (предполагаемое среднее значение выборки), sd (среднее статистическое отклонение).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М = 20, N = 64, Х = 18.5, sd = 4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H0 = 20 (нулевая гипотеза, о том, что изменений не было, никаких различий или взаимосвязи с ГС нет)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H1 != 20 (альтернативная гипотеза, что  истинна)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Рассчитываем среднюю ошибку se = sd / корень n = 4/корень 64 = 0.5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Z = x – m / se = 18.5 – 20 / 0.5 = -3 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Расчёт р - уровня</w:t>
        </w:r>
      </w:hyperlink>
      <w:r w:rsidDel="00000000" w:rsidR="00000000" w:rsidRPr="00000000">
        <w:rPr>
          <w:rtl w:val="0"/>
        </w:rPr>
        <w:t xml:space="preserve"> (р = вероятность события) рассчитываем на сайте, указывая параметры выше и получаем уровень значимости </w:t>
      </w:r>
      <w:r w:rsidDel="00000000" w:rsidR="00000000" w:rsidRPr="00000000">
        <w:rPr>
          <w:b w:val="1"/>
          <w:rtl w:val="0"/>
        </w:rPr>
        <w:t xml:space="preserve">p = 0.003 </w:t>
      </w:r>
      <w:r w:rsidDel="00000000" w:rsidR="00000000" w:rsidRPr="00000000">
        <w:rPr>
          <w:rtl w:val="0"/>
        </w:rPr>
        <w:t xml:space="preserve">при гипотезе Н0, принято, что если значение ниже 0.05 то нулевая гипотеза ложная. Значение p-уровня значимости, которое выбирается, в качестве порога обозначается буквой </w:t>
      </w:r>
      <w:r w:rsidDel="00000000" w:rsidR="00000000" w:rsidRPr="00000000">
        <w:rPr>
          <w:i w:val="1"/>
          <w:sz w:val="24"/>
          <w:szCs w:val="24"/>
          <w:rtl w:val="0"/>
        </w:rPr>
        <w:t xml:space="preserve">α</w:t>
      </w:r>
      <w:r w:rsidDel="00000000" w:rsidR="00000000" w:rsidRPr="00000000">
        <w:rPr>
          <w:rtl w:val="0"/>
        </w:rPr>
        <w:t xml:space="preserve"> (альфа) и при строгости и для точности может быть 0.001.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Подробнее.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Ошибка первого и второго рода – см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Рекомендовано к ознакомлению + полезные ссылки.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С. Гланц. Медико-биологическая статистика. (</w:t>
      </w: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http://medstatistic.ru/articles/glantz.pdf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Хороший учебник по введению в статистику на русском языке со множеством примеров из биологии и медицины.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Jerrold H. Zar.  Biostatistical Analysis.</w:t>
        <w:br w:type="textWrapping"/>
        <w:t xml:space="preserve">Более подробный учебник, в котором очень тщательно разбирается большинство статистических методов для анализа биологических данных.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OpenIntro Statistics (</w:t>
      </w: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https://www.openintro.org/stat/textbook.php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Замечательный учебник с массой примеров из различных областей, а также видео лекции.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﻿Отличный учебник для первых шагов в области анализа данных: 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Статистика и котики</w:t>
        </w:r>
      </w:hyperlink>
      <w:r w:rsidDel="00000000" w:rsidR="00000000" w:rsidRPr="00000000">
        <w:rPr>
          <w:rtl w:val="0"/>
        </w:rPr>
        <w:t xml:space="preserve">. Несмотря на несерьезное название в учебнике очень понятно и доступно объясняются основные темы, необходимые для уверенного использования статистики. ﻿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Группa в контакте (</w:t>
      </w: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https://vk.com/introstats</w:t>
        </w:r>
      </w:hyperlink>
      <w:r w:rsidDel="00000000" w:rsidR="00000000" w:rsidRPr="00000000">
        <w:rPr>
          <w:rtl w:val="0"/>
        </w:rPr>
        <w:t xml:space="preserve">), в которой можно общаться на тему курса и вообще статистики.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/>
      </w:pP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https://vk.com/meaning_data</w:t>
        </w:r>
      </w:hyperlink>
      <w:r w:rsidDel="00000000" w:rsidR="00000000" w:rsidRPr="00000000">
        <w:rPr>
          <w:rtl w:val="0"/>
        </w:rPr>
        <w:t xml:space="preserve"> - группа ВК по аналитике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Лекция ТЕД к уроку 1.4 шаг 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ind w:left="720" w:hanging="360"/>
        <w:rPr/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Сайт программа для статистики</w:t>
        </w:r>
      </w:hyperlink>
      <w:r w:rsidDel="00000000" w:rsidR="00000000" w:rsidRPr="00000000">
        <w:rPr>
          <w:rtl w:val="0"/>
        </w:rPr>
        <w:t xml:space="preserve">, можно ознакомиться или создать самой используя встроенные инструменты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720" w:hanging="360"/>
        <w:rPr/>
      </w:pPr>
      <w:bookmarkStart w:colFirst="0" w:colLast="0" w:name="_heading=h.30j0zll" w:id="1"/>
      <w:bookmarkEnd w:id="1"/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Специальный сайт</w:t>
        </w:r>
      </w:hyperlink>
      <w:r w:rsidDel="00000000" w:rsidR="00000000" w:rsidRPr="00000000">
        <w:rPr>
          <w:rtl w:val="0"/>
        </w:rPr>
        <w:t xml:space="preserve">, позволяющим вычислить процент наблюдений в интересующем нас диапазоне (по умолчанию выставлено стандартное нормальное распределение  M=0, sd=1)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ind w:left="720" w:hanging="360"/>
        <w:rPr/>
      </w:pP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Сайт</w:t>
        </w:r>
      </w:hyperlink>
      <w:r w:rsidDel="00000000" w:rsidR="00000000" w:rsidRPr="00000000">
        <w:rPr>
          <w:rtl w:val="0"/>
        </w:rPr>
        <w:t xml:space="preserve"> для расчета p – уровня </w:t>
        <w:br w:type="textWrapping"/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C6E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AC6EED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6114F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4910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katex-mathml" w:customStyle="1">
    <w:name w:val="katex-mathml"/>
    <w:basedOn w:val="a0"/>
    <w:rsid w:val="004910B0"/>
  </w:style>
  <w:style w:type="character" w:styleId="mord" w:customStyle="1">
    <w:name w:val="mord"/>
    <w:basedOn w:val="a0"/>
    <w:rsid w:val="004910B0"/>
  </w:style>
  <w:style w:type="character" w:styleId="mbin" w:customStyle="1">
    <w:name w:val="mbin"/>
    <w:basedOn w:val="a0"/>
    <w:rsid w:val="004910B0"/>
  </w:style>
  <w:style w:type="character" w:styleId="vlist-s" w:customStyle="1">
    <w:name w:val="vlist-s"/>
    <w:basedOn w:val="a0"/>
    <w:rsid w:val="004910B0"/>
  </w:style>
  <w:style w:type="character" w:styleId="mrel" w:customStyle="1">
    <w:name w:val="mrel"/>
    <w:basedOn w:val="a0"/>
    <w:rsid w:val="004910B0"/>
  </w:style>
  <w:style w:type="character" w:styleId="mopen" w:customStyle="1">
    <w:name w:val="mopen"/>
    <w:basedOn w:val="a0"/>
    <w:rsid w:val="004910B0"/>
  </w:style>
  <w:style w:type="character" w:styleId="mop" w:customStyle="1">
    <w:name w:val="mop"/>
    <w:basedOn w:val="a0"/>
    <w:rsid w:val="004910B0"/>
  </w:style>
  <w:style w:type="character" w:styleId="mclose" w:customStyle="1">
    <w:name w:val="mclose"/>
    <w:basedOn w:val="a0"/>
    <w:rsid w:val="004910B0"/>
  </w:style>
  <w:style w:type="character" w:styleId="hljs-keyword" w:customStyle="1">
    <w:name w:val="hljs-keyword"/>
    <w:basedOn w:val="a0"/>
    <w:rsid w:val="00331A27"/>
  </w:style>
  <w:style w:type="character" w:styleId="hljs-number" w:customStyle="1">
    <w:name w:val="hljs-number"/>
    <w:basedOn w:val="a0"/>
    <w:rsid w:val="00331A27"/>
  </w:style>
  <w:style w:type="paragraph" w:styleId="a7">
    <w:name w:val="Balloon Text"/>
    <w:basedOn w:val="a"/>
    <w:link w:val="a8"/>
    <w:uiPriority w:val="99"/>
    <w:semiHidden w:val="1"/>
    <w:unhideWhenUsed w:val="1"/>
    <w:rsid w:val="00CB7A7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CB7A7E"/>
    <w:rPr>
      <w:rFonts w:ascii="Segoe UI" w:cs="Segoe UI" w:hAnsi="Segoe UI"/>
      <w:sz w:val="18"/>
      <w:szCs w:val="18"/>
    </w:rPr>
  </w:style>
  <w:style w:type="character" w:styleId="a9">
    <w:name w:val="FollowedHyperlink"/>
    <w:basedOn w:val="a0"/>
    <w:uiPriority w:val="99"/>
    <w:semiHidden w:val="1"/>
    <w:unhideWhenUsed w:val="1"/>
    <w:rsid w:val="008B60A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.com/ru/company/stepic/blog/250527/" TargetMode="External"/><Relationship Id="rId22" Type="http://schemas.openxmlformats.org/officeDocument/2006/relationships/hyperlink" Target="http://medstatistic.ru/articles/glantz.pdf" TargetMode="External"/><Relationship Id="rId21" Type="http://schemas.openxmlformats.org/officeDocument/2006/relationships/hyperlink" Target="https://ucarecdn.com/7fbb0394-b60e-410d-85ff-2aa0fd2f7e60/" TargetMode="External"/><Relationship Id="rId24" Type="http://schemas.openxmlformats.org/officeDocument/2006/relationships/hyperlink" Target="https://www.litres.ru/vladimir-savelev-10569666/statistika-i-kotiki/" TargetMode="External"/><Relationship Id="rId23" Type="http://schemas.openxmlformats.org/officeDocument/2006/relationships/hyperlink" Target="https://www.openintro.org/stat/textbook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-nn.ru/statistika/dispersiya/" TargetMode="External"/><Relationship Id="rId26" Type="http://schemas.openxmlformats.org/officeDocument/2006/relationships/hyperlink" Target="https://vk.com/meaning_data" TargetMode="External"/><Relationship Id="rId25" Type="http://schemas.openxmlformats.org/officeDocument/2006/relationships/hyperlink" Target="https://vk.com/introstats" TargetMode="External"/><Relationship Id="rId28" Type="http://schemas.openxmlformats.org/officeDocument/2006/relationships/hyperlink" Target="https://www.gapminder.org/tools/?from=world#$chart-type=bubbles" TargetMode="External"/><Relationship Id="rId27" Type="http://schemas.openxmlformats.org/officeDocument/2006/relationships/hyperlink" Target="https://www.ted.com/talks/hans_rosling_the_best_stats_you_ve_ever_se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allery.shinyapps.io/dist_calc/" TargetMode="External"/><Relationship Id="rId7" Type="http://schemas.openxmlformats.org/officeDocument/2006/relationships/hyperlink" Target="https://www.onlinemath4all.com/images/analyzingdotplots3.png" TargetMode="External"/><Relationship Id="rId8" Type="http://schemas.openxmlformats.org/officeDocument/2006/relationships/hyperlink" Target="https://stepik.org/lesson/8075/step/12?discussion=1181787&amp;unit=1355" TargetMode="External"/><Relationship Id="rId30" Type="http://schemas.openxmlformats.org/officeDocument/2006/relationships/hyperlink" Target="https://gallery.shinyapps.io/dist_calc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ucarecdn.com/fef17799-e6e3-4fbd-ba1e-9a4ea5df7817/2568_720_746e6e7e2d8955290de1daf72a5f1b74.mp4" TargetMode="External"/><Relationship Id="rId13" Type="http://schemas.openxmlformats.org/officeDocument/2006/relationships/hyperlink" Target="https://ru.wikihow.com/%D0%B2%D1%8B%D1%87%D0%B8%D1%81%D0%BB%D0%B8%D1%82%D1%8C-Z-%D0%BE%D1%86%D0%B5%D0%BD%D0%BA%D1%83" TargetMode="External"/><Relationship Id="rId12" Type="http://schemas.openxmlformats.org/officeDocument/2006/relationships/hyperlink" Target="https://edwvb.blogspot.com/2018/02/kak-chitat-diagrammu-boxplot-yashchik-s-usami-na-konkretnom-primere.html" TargetMode="External"/><Relationship Id="rId15" Type="http://schemas.openxmlformats.org/officeDocument/2006/relationships/hyperlink" Target="https://youtu.be/uNDBo3K0ILY" TargetMode="External"/><Relationship Id="rId14" Type="http://schemas.openxmlformats.org/officeDocument/2006/relationships/hyperlink" Target="https://gallery.shinyapps.io/dist_calc/" TargetMode="External"/><Relationship Id="rId17" Type="http://schemas.openxmlformats.org/officeDocument/2006/relationships/hyperlink" Target="https://stepik.org/lesson/8079/step/3?unit=1359" TargetMode="External"/><Relationship Id="rId16" Type="http://schemas.openxmlformats.org/officeDocument/2006/relationships/hyperlink" Target="https://gallery.shinyapps.io/CLT_mean/" TargetMode="External"/><Relationship Id="rId19" Type="http://schemas.openxmlformats.org/officeDocument/2006/relationships/hyperlink" Target="https://gallery.shinyapps.io/dist_calc/" TargetMode="External"/><Relationship Id="rId18" Type="http://schemas.openxmlformats.org/officeDocument/2006/relationships/hyperlink" Target="https://ru.wikihow.com/%D0%B2%D1%8B%D1%87%D0%B8%D1%81%D0%BB%D0%B8%D1%82%D1%8C-%D0%B4%D0%BE%D0%B2%D0%B5%D1%80%D0%B8%D1%82%D0%B5%D0%BB%D1%8C%D0%BD%D1%8B%D0%B9-%D0%B8%D0%BD%D1%82%D0%B5%D1%80%D0%B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s98ngATkpgq8zeC+CEhj1DxlQ==">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2020-05-10T22:00:00Z</dcterms:created>
  <dc:creator>Розимадлен Акопян</dc:creator>
</cp:coreProperties>
</file>